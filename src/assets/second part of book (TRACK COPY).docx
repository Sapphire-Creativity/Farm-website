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53979" w14:textId="71AB8054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4" w:author="Kimberly" w:date="2023-04-30T04:46:00Z">
            <w:rPr>
              <w:rFonts w:ascii="Arial" w:hAnsi="Arial"/>
              <w:sz w:val="20"/>
            </w:rPr>
          </w:rPrChange>
        </w:rPr>
        <w:pPrChange w:id="5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bookmarkStart w:id="6" w:name="_GoBack"/>
      <w:bookmarkEnd w:id="6"/>
      <w:r w:rsidRPr="00671FDE">
        <w:rPr>
          <w:rFonts w:ascii="Times New Roman" w:hAnsi="Times New Roman"/>
          <w:color w:val="0E101A"/>
          <w:sz w:val="24"/>
          <w:rPrChange w:id="7" w:author="Kimberly" w:date="2023-04-30T04:46:00Z">
            <w:rPr>
              <w:rStyle w:val="s1"/>
              <w:rFonts w:ascii="Arial" w:hAnsi="Arial"/>
              <w:b w:val="0"/>
              <w:sz w:val="20"/>
            </w:rPr>
          </w:rPrChange>
        </w:rPr>
        <w:t xml:space="preserve">As </w:t>
      </w:r>
      <w:del w:id="8" w:author="Kimberly" w:date="2023-04-30T04:46:00Z">
        <w:r w:rsidR="00AA62DD" w:rsidRPr="00AC056F">
          <w:rPr>
            <w:rStyle w:val="s1"/>
            <w:rFonts w:ascii="Arial" w:hAnsi="Arial" w:cs="Arial"/>
            <w:sz w:val="20"/>
            <w:szCs w:val="20"/>
          </w:rPr>
          <w:delText xml:space="preserve"> </w:delText>
        </w:r>
      </w:del>
      <w:r w:rsidRPr="00671FDE">
        <w:rPr>
          <w:rFonts w:ascii="Times New Roman" w:hAnsi="Times New Roman"/>
          <w:color w:val="0E101A"/>
          <w:sz w:val="24"/>
          <w:rPrChange w:id="9" w:author="Kimberly" w:date="2023-04-30T04:46:00Z">
            <w:rPr>
              <w:rStyle w:val="s1"/>
              <w:rFonts w:ascii="Arial" w:hAnsi="Arial"/>
              <w:b w:val="0"/>
              <w:sz w:val="20"/>
            </w:rPr>
          </w:rPrChange>
        </w:rPr>
        <w:t xml:space="preserve">I </w:t>
      </w:r>
      <w:del w:id="10" w:author="Kimberly" w:date="2023-04-30T04:46:00Z">
        <w:r w:rsidR="00AA62DD" w:rsidRPr="00AC056F">
          <w:rPr>
            <w:rStyle w:val="s1"/>
            <w:rFonts w:ascii="Arial" w:hAnsi="Arial" w:cs="Arial"/>
            <w:sz w:val="20"/>
            <w:szCs w:val="20"/>
          </w:rPr>
          <w:delText>jump</w:delText>
        </w:r>
      </w:del>
      <w:ins w:id="11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jumped</w:t>
        </w:r>
      </w:ins>
      <w:r w:rsidRPr="00671FDE">
        <w:rPr>
          <w:rFonts w:ascii="Times New Roman" w:hAnsi="Times New Roman"/>
          <w:color w:val="0E101A"/>
          <w:sz w:val="24"/>
          <w:rPrChange w:id="12" w:author="Kimberly" w:date="2023-04-30T04:46:00Z">
            <w:rPr>
              <w:rStyle w:val="s1"/>
              <w:rFonts w:ascii="Arial" w:hAnsi="Arial"/>
              <w:b w:val="0"/>
              <w:sz w:val="20"/>
            </w:rPr>
          </w:rPrChange>
        </w:rPr>
        <w:t xml:space="preserve"> around, I </w:t>
      </w:r>
      <w:del w:id="13" w:author="Kimberly" w:date="2023-04-30T04:46:00Z">
        <w:r w:rsidR="00AA62DD" w:rsidRPr="00AC056F">
          <w:rPr>
            <w:rStyle w:val="s1"/>
            <w:rFonts w:ascii="Arial" w:hAnsi="Arial" w:cs="Arial"/>
            <w:sz w:val="20"/>
            <w:szCs w:val="20"/>
          </w:rPr>
          <w:delText>look</w:delText>
        </w:r>
      </w:del>
      <w:ins w:id="14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looked</w:t>
        </w:r>
      </w:ins>
      <w:r w:rsidRPr="00671FDE">
        <w:rPr>
          <w:rFonts w:ascii="Times New Roman" w:hAnsi="Times New Roman"/>
          <w:color w:val="0E101A"/>
          <w:sz w:val="24"/>
          <w:rPrChange w:id="15" w:author="Kimberly" w:date="2023-04-30T04:46:00Z">
            <w:rPr>
              <w:rStyle w:val="s1"/>
              <w:rFonts w:ascii="Arial" w:hAnsi="Arial"/>
              <w:b w:val="0"/>
              <w:sz w:val="20"/>
            </w:rPr>
          </w:rPrChange>
        </w:rPr>
        <w:t xml:space="preserve"> to see what I might find. </w:t>
      </w:r>
    </w:p>
    <w:p w14:paraId="6C5ABFB4" w14:textId="1CDF6298" w:rsidR="00671FDE" w:rsidRPr="00671FDE" w:rsidRDefault="00796C51" w:rsidP="00671FDE">
      <w:pPr>
        <w:spacing w:after="0" w:line="240" w:lineRule="auto"/>
        <w:ind w:firstLine="720"/>
        <w:jc w:val="both"/>
        <w:rPr>
          <w:rFonts w:ascii="Times New Roman" w:hAnsi="Times New Roman"/>
          <w:color w:val="0E101A"/>
          <w:sz w:val="24"/>
          <w:rPrChange w:id="16" w:author="Kimberly" w:date="2023-04-30T04:46:00Z">
            <w:rPr>
              <w:rFonts w:ascii="Arial" w:hAnsi="Arial"/>
              <w:sz w:val="20"/>
            </w:rPr>
          </w:rPrChange>
        </w:rPr>
        <w:pPrChange w:id="17" w:author="Kimberly" w:date="2023-04-30T04:46:00Z">
          <w:pPr/>
        </w:pPrChange>
      </w:pPr>
      <w:del w:id="18" w:author="Kimberly" w:date="2023-04-30T04:46:00Z">
        <w:r>
          <w:rPr>
            <w:rFonts w:ascii="Arial" w:hAnsi="Arial" w:cs="Arial"/>
            <w:sz w:val="20"/>
            <w:szCs w:val="20"/>
          </w:rPr>
          <w:delText xml:space="preserve">             </w:delText>
        </w:r>
      </w:del>
      <w:r w:rsidR="00671FDE" w:rsidRPr="00671FDE">
        <w:rPr>
          <w:rFonts w:ascii="Times New Roman" w:hAnsi="Times New Roman"/>
          <w:color w:val="0E101A"/>
          <w:sz w:val="24"/>
          <w:rPrChange w:id="19" w:author="Kimberly" w:date="2023-04-30T04:46:00Z">
            <w:rPr>
              <w:rStyle w:val="s1"/>
              <w:rFonts w:ascii="Arial" w:hAnsi="Arial"/>
              <w:b w:val="0"/>
              <w:sz w:val="20"/>
            </w:rPr>
          </w:rPrChange>
        </w:rPr>
        <w:t xml:space="preserve">To my </w:t>
      </w:r>
      <w:del w:id="20" w:author="Kimberly" w:date="2023-04-30T04:46:00Z">
        <w:r w:rsidR="00AA62DD" w:rsidRPr="00796C51">
          <w:rPr>
            <w:rStyle w:val="s1"/>
            <w:rFonts w:ascii="Arial" w:hAnsi="Arial" w:cs="Arial"/>
            <w:sz w:val="20"/>
            <w:szCs w:val="20"/>
          </w:rPr>
          <w:delText>supprise</w:delText>
        </w:r>
      </w:del>
      <w:ins w:id="21" w:author="Kimberly" w:date="2023-04-30T04:46:00Z">
        <w:r w:rsidR="00671FDE"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surprise,</w:t>
        </w:r>
      </w:ins>
      <w:r w:rsidR="00671FDE" w:rsidRPr="00671FDE">
        <w:rPr>
          <w:rFonts w:ascii="Times New Roman" w:hAnsi="Times New Roman"/>
          <w:color w:val="0E101A"/>
          <w:sz w:val="24"/>
          <w:rPrChange w:id="22" w:author="Kimberly" w:date="2023-04-30T04:46:00Z">
            <w:rPr>
              <w:rStyle w:val="s1"/>
              <w:rFonts w:ascii="Arial" w:hAnsi="Arial"/>
              <w:b w:val="0"/>
              <w:sz w:val="20"/>
            </w:rPr>
          </w:rPrChange>
        </w:rPr>
        <w:t xml:space="preserve"> it was not what I had in mind. </w:t>
      </w:r>
    </w:p>
    <w:p w14:paraId="70795A0B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23" w:author="Kimberly" w:date="2023-04-30T04:46:00Z">
            <w:rPr>
              <w:rFonts w:ascii="Arial" w:hAnsi="Arial"/>
              <w:sz w:val="20"/>
            </w:rPr>
          </w:rPrChange>
        </w:rPr>
        <w:pPrChange w:id="24" w:author="Kimberly" w:date="2023-04-30T04:46:00Z">
          <w:pPr/>
        </w:pPrChange>
      </w:pPr>
    </w:p>
    <w:p w14:paraId="7A80495C" w14:textId="70DED715" w:rsidR="00671FDE" w:rsidRPr="00671FDE" w:rsidRDefault="00AA62DD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25" w:author="Kimberly" w:date="2023-04-30T04:46:00Z">
            <w:rPr>
              <w:rFonts w:ascii="Arial" w:hAnsi="Arial"/>
              <w:sz w:val="20"/>
            </w:rPr>
          </w:rPrChange>
        </w:rPr>
        <w:pPrChange w:id="26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del w:id="27" w:author="Kimberly" w:date="2023-04-30T04:46:00Z">
        <w:r w:rsidRPr="00AC056F">
          <w:rPr>
            <w:rStyle w:val="s2"/>
            <w:rFonts w:ascii="Arial" w:hAnsi="Arial" w:cs="Arial"/>
            <w:sz w:val="20"/>
            <w:szCs w:val="20"/>
          </w:rPr>
          <w:delText>A</w:delText>
        </w:r>
      </w:del>
      <w:ins w:id="28" w:author="Kimberly" w:date="2023-04-30T04:46:00Z">
        <w:r w:rsidR="00671FDE"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It was a</w:t>
        </w:r>
      </w:ins>
      <w:r w:rsidR="00671FDE" w:rsidRPr="00671FDE">
        <w:rPr>
          <w:rFonts w:ascii="Times New Roman" w:hAnsi="Times New Roman"/>
          <w:color w:val="0E101A"/>
          <w:sz w:val="24"/>
          <w:rPrChange w:id="29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COW! </w:t>
      </w:r>
      <w:ins w:id="30" w:author="Kimberly" w:date="2023-04-30T04:46:00Z">
        <w:r w:rsidR="00671FDE"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 xml:space="preserve">It was </w:t>
        </w:r>
      </w:ins>
      <w:r w:rsidR="00671FDE" w:rsidRPr="00671FDE">
        <w:rPr>
          <w:rFonts w:ascii="Times New Roman" w:hAnsi="Times New Roman"/>
          <w:color w:val="0E101A"/>
          <w:sz w:val="24"/>
          <w:rPrChange w:id="31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floating </w:t>
      </w:r>
      <w:del w:id="32" w:author="Kimberly" w:date="2023-04-30T04:46:00Z">
        <w:r w:rsidRPr="00AC056F">
          <w:rPr>
            <w:rStyle w:val="s2"/>
            <w:rFonts w:ascii="Arial" w:hAnsi="Arial" w:cs="Arial"/>
            <w:sz w:val="20"/>
            <w:szCs w:val="20"/>
          </w:rPr>
          <w:delText>pass</w:delText>
        </w:r>
      </w:del>
      <w:ins w:id="33" w:author="Kimberly" w:date="2023-04-30T04:46:00Z">
        <w:r w:rsidR="00671FDE"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past</w:t>
        </w:r>
      </w:ins>
      <w:r w:rsidR="00671FDE" w:rsidRPr="00671FDE">
        <w:rPr>
          <w:rFonts w:ascii="Times New Roman" w:hAnsi="Times New Roman"/>
          <w:color w:val="0E101A"/>
          <w:sz w:val="24"/>
          <w:rPrChange w:id="34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with giant sunglasses and red headphones </w:t>
      </w:r>
      <w:proofErr w:type="spellStart"/>
      <w:r w:rsidR="00671FDE" w:rsidRPr="00671FDE">
        <w:rPr>
          <w:rFonts w:ascii="Times New Roman" w:hAnsi="Times New Roman"/>
          <w:color w:val="0E101A"/>
          <w:sz w:val="24"/>
          <w:rPrChange w:id="35" w:author="Kimberly" w:date="2023-04-30T04:46:00Z">
            <w:rPr>
              <w:rStyle w:val="s2"/>
              <w:rFonts w:ascii="Arial" w:hAnsi="Arial"/>
              <w:sz w:val="20"/>
            </w:rPr>
          </w:rPrChange>
        </w:rPr>
        <w:t>Mooooooooooo</w:t>
      </w:r>
      <w:proofErr w:type="spellEnd"/>
      <w:r w:rsidR="00671FDE" w:rsidRPr="00671FDE">
        <w:rPr>
          <w:rFonts w:ascii="Times New Roman" w:hAnsi="Times New Roman"/>
          <w:color w:val="0E101A"/>
          <w:sz w:val="24"/>
          <w:rPrChange w:id="36" w:author="Kimberly" w:date="2023-04-30T04:46:00Z">
            <w:rPr>
              <w:rStyle w:val="s2"/>
              <w:rFonts w:ascii="Arial" w:hAnsi="Arial"/>
              <w:sz w:val="20"/>
            </w:rPr>
          </w:rPrChange>
        </w:rPr>
        <w:t>!!! </w:t>
      </w:r>
    </w:p>
    <w:p w14:paraId="268B47E2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37" w:author="Kimberly" w:date="2023-04-30T04:46:00Z">
            <w:rPr>
              <w:rFonts w:ascii="Arial" w:hAnsi="Arial"/>
              <w:sz w:val="20"/>
            </w:rPr>
          </w:rPrChange>
        </w:rPr>
        <w:pPrChange w:id="38" w:author="Kimberly" w:date="2023-04-30T04:46:00Z">
          <w:pPr/>
        </w:pPrChange>
      </w:pPr>
    </w:p>
    <w:p w14:paraId="48516D83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39" w:author="Kimberly" w:date="2023-04-30T04:46:00Z">
            <w:rPr>
              <w:rFonts w:ascii="Arial" w:hAnsi="Arial"/>
              <w:sz w:val="20"/>
            </w:rPr>
          </w:rPrChange>
        </w:rPr>
        <w:pPrChange w:id="40" w:author="Kimberly" w:date="2023-04-30T04:46:00Z">
          <w:pPr/>
        </w:pPrChange>
      </w:pPr>
    </w:p>
    <w:p w14:paraId="76E30E35" w14:textId="77777777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41" w:author="Kimberly" w:date="2023-04-30T04:46:00Z">
            <w:rPr>
              <w:rFonts w:ascii="Arial" w:hAnsi="Arial"/>
              <w:sz w:val="20"/>
            </w:rPr>
          </w:rPrChange>
        </w:rPr>
        <w:pPrChange w:id="42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43" w:author="Kimberly" w:date="2023-04-30T04:46:00Z">
            <w:rPr>
              <w:rStyle w:val="s2"/>
              <w:rFonts w:ascii="Arial" w:hAnsi="Arial"/>
              <w:sz w:val="20"/>
            </w:rPr>
          </w:rPrChange>
        </w:rPr>
        <w:t>A monkey with a baseball helmet</w:t>
      </w:r>
      <w:ins w:id="44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 xml:space="preserve"> was</w:t>
        </w:r>
      </w:ins>
      <w:r w:rsidRPr="00671FDE">
        <w:rPr>
          <w:rFonts w:ascii="Times New Roman" w:hAnsi="Times New Roman"/>
          <w:color w:val="0E101A"/>
          <w:sz w:val="24"/>
          <w:rPrChange w:id="45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swimming in purple water. SPLISH. SPLASH. SPLOSH!!</w:t>
      </w:r>
    </w:p>
    <w:p w14:paraId="7FA4FC5D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46" w:author="Kimberly" w:date="2023-04-30T04:46:00Z">
            <w:rPr>
              <w:rFonts w:ascii="Arial" w:hAnsi="Arial"/>
              <w:sz w:val="20"/>
            </w:rPr>
          </w:rPrChange>
        </w:rPr>
        <w:pPrChange w:id="47" w:author="Kimberly" w:date="2023-04-30T04:46:00Z">
          <w:pPr/>
        </w:pPrChange>
      </w:pPr>
    </w:p>
    <w:p w14:paraId="77727863" w14:textId="77777777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48" w:author="Kimberly" w:date="2023-04-30T04:46:00Z">
            <w:rPr>
              <w:rFonts w:ascii="Arial" w:hAnsi="Arial"/>
              <w:sz w:val="20"/>
            </w:rPr>
          </w:rPrChange>
        </w:rPr>
        <w:pPrChange w:id="49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50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What came next was even more shocking. A giant chicken dancing and flocking. Buck </w:t>
      </w:r>
      <w:proofErr w:type="spellStart"/>
      <w:r w:rsidRPr="00671FDE">
        <w:rPr>
          <w:rFonts w:ascii="Times New Roman" w:hAnsi="Times New Roman"/>
          <w:color w:val="0E101A"/>
          <w:sz w:val="24"/>
          <w:rPrChange w:id="51" w:author="Kimberly" w:date="2023-04-30T04:46:00Z">
            <w:rPr>
              <w:rStyle w:val="s2"/>
              <w:rFonts w:ascii="Arial" w:hAnsi="Arial"/>
              <w:sz w:val="20"/>
            </w:rPr>
          </w:rPrChange>
        </w:rPr>
        <w:t>buck</w:t>
      </w:r>
      <w:proofErr w:type="spellEnd"/>
      <w:r w:rsidRPr="00671FDE">
        <w:rPr>
          <w:rFonts w:ascii="Times New Roman" w:hAnsi="Times New Roman"/>
          <w:color w:val="0E101A"/>
          <w:sz w:val="24"/>
          <w:rPrChange w:id="52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</w:t>
      </w:r>
      <w:proofErr w:type="spellStart"/>
      <w:r w:rsidRPr="00671FDE">
        <w:rPr>
          <w:rFonts w:ascii="Times New Roman" w:hAnsi="Times New Roman"/>
          <w:color w:val="0E101A"/>
          <w:sz w:val="24"/>
          <w:rPrChange w:id="53" w:author="Kimberly" w:date="2023-04-30T04:46:00Z">
            <w:rPr>
              <w:rStyle w:val="s2"/>
              <w:rFonts w:ascii="Arial" w:hAnsi="Arial"/>
              <w:sz w:val="20"/>
            </w:rPr>
          </w:rPrChange>
        </w:rPr>
        <w:t>baaaaak</w:t>
      </w:r>
      <w:proofErr w:type="spellEnd"/>
      <w:r w:rsidRPr="00671FDE">
        <w:rPr>
          <w:rFonts w:ascii="Times New Roman" w:hAnsi="Times New Roman"/>
          <w:color w:val="0E101A"/>
          <w:sz w:val="24"/>
          <w:rPrChange w:id="54" w:author="Kimberly" w:date="2023-04-30T04:46:00Z">
            <w:rPr>
              <w:rStyle w:val="s2"/>
              <w:rFonts w:ascii="Arial" w:hAnsi="Arial"/>
              <w:sz w:val="20"/>
            </w:rPr>
          </w:rPrChange>
        </w:rPr>
        <w:t>!!!</w:t>
      </w:r>
    </w:p>
    <w:p w14:paraId="7D8170DC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55" w:author="Kimberly" w:date="2023-04-30T04:46:00Z">
            <w:rPr>
              <w:rFonts w:ascii="Arial" w:hAnsi="Arial"/>
              <w:sz w:val="20"/>
            </w:rPr>
          </w:rPrChange>
        </w:rPr>
        <w:pPrChange w:id="56" w:author="Kimberly" w:date="2023-04-30T04:46:00Z">
          <w:pPr/>
        </w:pPrChange>
      </w:pPr>
    </w:p>
    <w:p w14:paraId="69D3B4B6" w14:textId="2FEE331F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57" w:author="Kimberly" w:date="2023-04-30T04:46:00Z">
            <w:rPr>
              <w:rFonts w:ascii="Arial" w:hAnsi="Arial"/>
              <w:sz w:val="20"/>
            </w:rPr>
          </w:rPrChange>
        </w:rPr>
        <w:pPrChange w:id="58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59" w:author="Kimberly" w:date="2023-04-30T04:46:00Z">
            <w:rPr>
              <w:rStyle w:val="s2"/>
              <w:rFonts w:ascii="Arial" w:hAnsi="Arial"/>
              <w:sz w:val="20"/>
            </w:rPr>
          </w:rPrChange>
        </w:rPr>
        <w:t>This is AMAZING! I wonder what I might see next</w:t>
      </w:r>
      <w:del w:id="60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?</w:delText>
        </w:r>
      </w:del>
      <w:ins w:id="61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.</w:t>
        </w:r>
      </w:ins>
      <w:r w:rsidRPr="00671FDE">
        <w:rPr>
          <w:rFonts w:ascii="Times New Roman" w:hAnsi="Times New Roman"/>
          <w:color w:val="0E101A"/>
          <w:sz w:val="24"/>
          <w:rPrChange w:id="62" w:author="Kimberly" w:date="2023-04-30T04:46:00Z">
            <w:rPr>
              <w:rStyle w:val="apple-converted-space"/>
              <w:rFonts w:ascii="Arial" w:hAnsi="Arial"/>
              <w:sz w:val="20"/>
            </w:rPr>
          </w:rPrChange>
        </w:rPr>
        <w:t> </w:t>
      </w:r>
    </w:p>
    <w:p w14:paraId="79C88FA4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63" w:author="Kimberly" w:date="2023-04-30T04:46:00Z">
            <w:rPr>
              <w:rFonts w:ascii="Arial" w:hAnsi="Arial"/>
              <w:sz w:val="20"/>
            </w:rPr>
          </w:rPrChange>
        </w:rPr>
        <w:pPrChange w:id="64" w:author="Kimberly" w:date="2023-04-30T04:46:00Z">
          <w:pPr/>
        </w:pPrChange>
      </w:pPr>
    </w:p>
    <w:p w14:paraId="1E3B8B81" w14:textId="11580320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65" w:author="Kimberly" w:date="2023-04-30T04:46:00Z">
            <w:rPr>
              <w:rFonts w:ascii="Arial" w:hAnsi="Arial"/>
              <w:sz w:val="20"/>
            </w:rPr>
          </w:rPrChange>
        </w:rPr>
        <w:pPrChange w:id="66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67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As I continued to float around, </w:t>
      </w:r>
      <w:del w:id="68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wondering</w:delText>
        </w:r>
      </w:del>
      <w:ins w:id="69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I wondered</w:t>
        </w:r>
      </w:ins>
      <w:r w:rsidRPr="00671FDE">
        <w:rPr>
          <w:rFonts w:ascii="Times New Roman" w:hAnsi="Times New Roman"/>
          <w:color w:val="0E101A"/>
          <w:sz w:val="24"/>
          <w:rPrChange w:id="70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what else </w:t>
      </w:r>
      <w:del w:id="71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there is</w:delText>
        </w:r>
      </w:del>
      <w:ins w:id="72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was</w:t>
        </w:r>
      </w:ins>
      <w:r w:rsidRPr="00671FDE">
        <w:rPr>
          <w:rFonts w:ascii="Times New Roman" w:hAnsi="Times New Roman"/>
          <w:color w:val="0E101A"/>
          <w:sz w:val="24"/>
          <w:rPrChange w:id="73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left to be found. </w:t>
      </w:r>
    </w:p>
    <w:p w14:paraId="6D639054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74" w:author="Kimberly" w:date="2023-04-30T04:46:00Z">
            <w:rPr>
              <w:rFonts w:ascii="Arial" w:hAnsi="Arial"/>
              <w:sz w:val="20"/>
            </w:rPr>
          </w:rPrChange>
        </w:rPr>
        <w:pPrChange w:id="75" w:author="Kimberly" w:date="2023-04-30T04:46:00Z">
          <w:pPr/>
        </w:pPrChange>
      </w:pPr>
    </w:p>
    <w:p w14:paraId="1FA4D6C3" w14:textId="5E12FB11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76" w:author="Kimberly" w:date="2023-04-30T04:46:00Z">
            <w:rPr>
              <w:rFonts w:ascii="Arial" w:hAnsi="Arial"/>
              <w:sz w:val="20"/>
            </w:rPr>
          </w:rPrChange>
        </w:rPr>
        <w:pPrChange w:id="77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78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My eyes feast </w:t>
      </w:r>
      <w:del w:id="79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onto</w:delText>
        </w:r>
      </w:del>
      <w:ins w:id="80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on</w:t>
        </w:r>
      </w:ins>
      <w:r w:rsidRPr="00671FDE">
        <w:rPr>
          <w:rFonts w:ascii="Times New Roman" w:hAnsi="Times New Roman"/>
          <w:color w:val="0E101A"/>
          <w:sz w:val="24"/>
          <w:rPrChange w:id="81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the biggest beast I had ever laid eyes on. A mountain</w:t>
      </w:r>
      <w:del w:id="82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 xml:space="preserve"> </w:delText>
        </w:r>
      </w:del>
      <w:ins w:id="83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-</w:t>
        </w:r>
      </w:ins>
      <w:r w:rsidRPr="00671FDE">
        <w:rPr>
          <w:rFonts w:ascii="Times New Roman" w:hAnsi="Times New Roman"/>
          <w:color w:val="0E101A"/>
          <w:sz w:val="24"/>
          <w:rPrChange w:id="84" w:author="Kimberly" w:date="2023-04-30T04:46:00Z">
            <w:rPr>
              <w:rStyle w:val="s2"/>
              <w:rFonts w:ascii="Arial" w:hAnsi="Arial"/>
              <w:sz w:val="20"/>
            </w:rPr>
          </w:rPrChange>
        </w:rPr>
        <w:t>sized BEE! </w:t>
      </w:r>
    </w:p>
    <w:p w14:paraId="11CFAE37" w14:textId="19369252" w:rsidR="00671FDE" w:rsidRPr="00671FDE" w:rsidRDefault="00796C51" w:rsidP="009110FB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color w:val="0E101A"/>
          <w:sz w:val="24"/>
          <w:rPrChange w:id="85" w:author="Kimberly" w:date="2023-04-30T04:46:00Z">
            <w:rPr>
              <w:rFonts w:ascii="Arial" w:hAnsi="Arial"/>
              <w:sz w:val="20"/>
            </w:rPr>
          </w:rPrChange>
        </w:rPr>
        <w:pPrChange w:id="86" w:author="Kimberly" w:date="2023-04-30T04:46:00Z">
          <w:pPr/>
        </w:pPrChange>
      </w:pPr>
      <w:del w:id="87" w:author="Kimberly" w:date="2023-04-30T04:46:00Z">
        <w:r>
          <w:rPr>
            <w:rFonts w:ascii="Arial" w:hAnsi="Arial" w:cs="Arial"/>
            <w:sz w:val="20"/>
            <w:szCs w:val="20"/>
          </w:rPr>
          <w:delText xml:space="preserve">             </w:delText>
        </w:r>
      </w:del>
      <w:proofErr w:type="spellStart"/>
      <w:r w:rsidR="00671FDE" w:rsidRPr="00671FDE">
        <w:rPr>
          <w:rFonts w:ascii="Times New Roman" w:hAnsi="Times New Roman"/>
          <w:color w:val="0E101A"/>
          <w:sz w:val="24"/>
          <w:rPrChange w:id="88" w:author="Kimberly" w:date="2023-04-30T04:46:00Z">
            <w:rPr>
              <w:rStyle w:val="s2"/>
              <w:rFonts w:ascii="Arial" w:hAnsi="Arial"/>
              <w:sz w:val="20"/>
            </w:rPr>
          </w:rPrChange>
        </w:rPr>
        <w:t>Bzzzzzzzz</w:t>
      </w:r>
      <w:proofErr w:type="spellEnd"/>
      <w:r w:rsidR="00671FDE" w:rsidRPr="00671FDE">
        <w:rPr>
          <w:rFonts w:ascii="Times New Roman" w:hAnsi="Times New Roman"/>
          <w:color w:val="0E101A"/>
          <w:sz w:val="24"/>
          <w:rPrChange w:id="89" w:author="Kimberly" w:date="2023-04-30T04:46:00Z">
            <w:rPr>
              <w:rStyle w:val="s2"/>
              <w:rFonts w:ascii="Arial" w:hAnsi="Arial"/>
              <w:sz w:val="20"/>
            </w:rPr>
          </w:rPrChange>
        </w:rPr>
        <w:t>!!</w:t>
      </w:r>
    </w:p>
    <w:p w14:paraId="675B305F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90" w:author="Kimberly" w:date="2023-04-30T04:46:00Z">
            <w:rPr>
              <w:rFonts w:ascii="Arial" w:hAnsi="Arial"/>
              <w:sz w:val="20"/>
            </w:rPr>
          </w:rPrChange>
        </w:rPr>
        <w:pPrChange w:id="91" w:author="Kimberly" w:date="2023-04-30T04:46:00Z">
          <w:pPr/>
        </w:pPrChange>
      </w:pPr>
    </w:p>
    <w:p w14:paraId="305B95CA" w14:textId="5D9810C7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92" w:author="Kimberly" w:date="2023-04-30T04:46:00Z">
            <w:rPr>
              <w:rFonts w:ascii="Arial" w:hAnsi="Arial"/>
              <w:sz w:val="20"/>
            </w:rPr>
          </w:rPrChange>
        </w:rPr>
        <w:pPrChange w:id="93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94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I turned as fast as I could and dashed back towards my ship. I need to </w:t>
      </w:r>
      <w:del w:id="95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get back</w:delText>
        </w:r>
      </w:del>
      <w:ins w:id="96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return</w:t>
        </w:r>
      </w:ins>
      <w:r w:rsidRPr="00671FDE">
        <w:rPr>
          <w:rFonts w:ascii="Times New Roman" w:hAnsi="Times New Roman"/>
          <w:color w:val="0E101A"/>
          <w:sz w:val="24"/>
          <w:rPrChange w:id="97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as soon as possible and tell everyone about my trip. </w:t>
      </w:r>
    </w:p>
    <w:p w14:paraId="448E21BA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98" w:author="Kimberly" w:date="2023-04-30T04:46:00Z">
            <w:rPr>
              <w:rFonts w:ascii="Arial" w:hAnsi="Arial"/>
              <w:sz w:val="20"/>
            </w:rPr>
          </w:rPrChange>
        </w:rPr>
        <w:pPrChange w:id="99" w:author="Kimberly" w:date="2023-04-30T04:46:00Z">
          <w:pPr/>
        </w:pPrChange>
      </w:pPr>
    </w:p>
    <w:p w14:paraId="1BB0B104" w14:textId="2DC89CF4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00" w:author="Kimberly" w:date="2023-04-30T04:46:00Z">
            <w:rPr>
              <w:rFonts w:ascii="Arial" w:hAnsi="Arial"/>
              <w:sz w:val="20"/>
            </w:rPr>
          </w:rPrChange>
        </w:rPr>
        <w:pPrChange w:id="101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102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I turn all the buttons and lift </w:t>
      </w:r>
      <w:del w:id="103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of</w:delText>
        </w:r>
      </w:del>
      <w:ins w:id="104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off</w:t>
        </w:r>
      </w:ins>
      <w:r w:rsidRPr="00671FDE">
        <w:rPr>
          <w:rFonts w:ascii="Times New Roman" w:hAnsi="Times New Roman"/>
          <w:color w:val="0E101A"/>
          <w:sz w:val="24"/>
          <w:rPrChange w:id="105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my rocket. Soon I’ll be home and safe as a locket. </w:t>
      </w:r>
    </w:p>
    <w:p w14:paraId="6483B520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06" w:author="Kimberly" w:date="2023-04-30T04:46:00Z">
            <w:rPr>
              <w:rFonts w:ascii="Arial" w:hAnsi="Arial"/>
              <w:sz w:val="20"/>
            </w:rPr>
          </w:rPrChange>
        </w:rPr>
        <w:pPrChange w:id="107" w:author="Kimberly" w:date="2023-04-30T04:46:00Z">
          <w:pPr/>
        </w:pPrChange>
      </w:pPr>
    </w:p>
    <w:p w14:paraId="2BC88230" w14:textId="3FBA49AE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08" w:author="Kimberly" w:date="2023-04-30T04:46:00Z">
            <w:rPr>
              <w:rFonts w:ascii="Arial" w:hAnsi="Arial"/>
              <w:sz w:val="20"/>
            </w:rPr>
          </w:rPrChange>
        </w:rPr>
        <w:pPrChange w:id="109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110" w:author="Kimberly" w:date="2023-04-30T04:46:00Z">
            <w:rPr>
              <w:rStyle w:val="s2"/>
              <w:rFonts w:ascii="Arial" w:hAnsi="Arial"/>
              <w:sz w:val="20"/>
            </w:rPr>
          </w:rPrChange>
        </w:rPr>
        <w:t>As I get closer to home</w:t>
      </w:r>
      <w:ins w:id="111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,</w:t>
        </w:r>
      </w:ins>
      <w:r w:rsidRPr="00671FDE">
        <w:rPr>
          <w:rFonts w:ascii="Times New Roman" w:hAnsi="Times New Roman"/>
          <w:color w:val="0E101A"/>
          <w:sz w:val="24"/>
          <w:rPrChange w:id="112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I can hear </w:t>
      </w:r>
      <w:del w:id="113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mum shout</w:delText>
        </w:r>
      </w:del>
      <w:ins w:id="114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Mum shouting</w:t>
        </w:r>
      </w:ins>
      <w:r w:rsidRPr="00671FDE">
        <w:rPr>
          <w:rFonts w:ascii="Times New Roman" w:hAnsi="Times New Roman"/>
          <w:color w:val="0E101A"/>
          <w:sz w:val="24"/>
          <w:rPrChange w:id="115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and </w:t>
      </w:r>
      <w:del w:id="116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moan</w:delText>
        </w:r>
      </w:del>
      <w:ins w:id="117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yelling</w:t>
        </w:r>
      </w:ins>
      <w:r w:rsidRPr="00671FDE">
        <w:rPr>
          <w:rFonts w:ascii="Times New Roman" w:hAnsi="Times New Roman"/>
          <w:color w:val="0E101A"/>
          <w:sz w:val="24"/>
          <w:rPrChange w:id="118" w:author="Kimberly" w:date="2023-04-30T04:46:00Z">
            <w:rPr>
              <w:rStyle w:val="s2"/>
              <w:rFonts w:ascii="Arial" w:hAnsi="Arial"/>
              <w:sz w:val="20"/>
            </w:rPr>
          </w:rPrChange>
        </w:rPr>
        <w:t>. “QUICKLY</w:t>
      </w:r>
      <w:ins w:id="119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,</w:t>
        </w:r>
      </w:ins>
      <w:r w:rsidRPr="00671FDE">
        <w:rPr>
          <w:rFonts w:ascii="Times New Roman" w:hAnsi="Times New Roman"/>
          <w:color w:val="0E101A"/>
          <w:sz w:val="24"/>
          <w:rPrChange w:id="120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CHARLIE” </w:t>
      </w:r>
    </w:p>
    <w:p w14:paraId="4637450D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21" w:author="Kimberly" w:date="2023-04-30T04:46:00Z">
            <w:rPr>
              <w:rFonts w:ascii="Arial" w:hAnsi="Arial"/>
              <w:sz w:val="20"/>
            </w:rPr>
          </w:rPrChange>
        </w:rPr>
        <w:pPrChange w:id="122" w:author="Kimberly" w:date="2023-04-30T04:46:00Z">
          <w:pPr/>
        </w:pPrChange>
      </w:pPr>
    </w:p>
    <w:p w14:paraId="5160E6DA" w14:textId="77777777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23" w:author="Kimberly" w:date="2023-04-30T04:46:00Z">
            <w:rPr>
              <w:rFonts w:ascii="Arial" w:hAnsi="Arial"/>
              <w:sz w:val="20"/>
            </w:rPr>
          </w:rPrChange>
        </w:rPr>
        <w:pPrChange w:id="124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125" w:author="Kimberly" w:date="2023-04-30T04:46:00Z">
            <w:rPr>
              <w:rStyle w:val="s2"/>
              <w:rFonts w:ascii="Arial" w:hAnsi="Arial"/>
              <w:sz w:val="20"/>
            </w:rPr>
          </w:rPrChange>
        </w:rPr>
        <w:t>I close my eyes and speed up my ship. </w:t>
      </w:r>
    </w:p>
    <w:p w14:paraId="0D851EF4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26" w:author="Kimberly" w:date="2023-04-30T04:46:00Z">
            <w:rPr>
              <w:rFonts w:ascii="Arial" w:hAnsi="Arial"/>
              <w:sz w:val="20"/>
            </w:rPr>
          </w:rPrChange>
        </w:rPr>
        <w:pPrChange w:id="127" w:author="Kimberly" w:date="2023-04-30T04:46:00Z">
          <w:pPr/>
        </w:pPrChange>
      </w:pPr>
    </w:p>
    <w:p w14:paraId="47011D61" w14:textId="68A97113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28" w:author="Kimberly" w:date="2023-04-30T04:46:00Z">
            <w:rPr>
              <w:rFonts w:ascii="Arial" w:hAnsi="Arial"/>
              <w:sz w:val="20"/>
            </w:rPr>
          </w:rPrChange>
        </w:rPr>
        <w:pPrChange w:id="129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130" w:author="Kimberly" w:date="2023-04-30T04:46:00Z">
            <w:rPr>
              <w:rStyle w:val="s2"/>
              <w:rFonts w:ascii="Arial" w:hAnsi="Arial"/>
              <w:sz w:val="20"/>
            </w:rPr>
          </w:rPrChange>
        </w:rPr>
        <w:t>The next thing I know</w:t>
      </w:r>
      <w:ins w:id="131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,</w:t>
        </w:r>
      </w:ins>
      <w:r w:rsidRPr="00671FDE">
        <w:rPr>
          <w:rFonts w:ascii="Times New Roman" w:hAnsi="Times New Roman"/>
          <w:color w:val="0E101A"/>
          <w:sz w:val="24"/>
          <w:rPrChange w:id="132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I’m back in my room with </w:t>
      </w:r>
      <w:del w:id="133" w:author="Kimberly" w:date="2023-04-30T04:46:00Z">
        <w:r w:rsidR="00AA62DD" w:rsidRPr="00AC056F">
          <w:rPr>
            <w:rStyle w:val="s2"/>
            <w:rFonts w:ascii="Arial" w:hAnsi="Arial" w:cs="Arial"/>
            <w:sz w:val="20"/>
            <w:szCs w:val="20"/>
          </w:rPr>
          <w:delText>mum</w:delText>
        </w:r>
      </w:del>
      <w:ins w:id="134" w:author="Kimberly" w:date="2023-04-30T04:46:00Z">
        <w:r w:rsidRPr="00671FDE">
          <w:rPr>
            <w:rFonts w:ascii="Times New Roman" w:eastAsia="Times New Roman" w:hAnsi="Times New Roman" w:cs="Times New Roman"/>
            <w:color w:val="0E101A"/>
            <w:sz w:val="24"/>
            <w:szCs w:val="24"/>
          </w:rPr>
          <w:t>Mum</w:t>
        </w:r>
      </w:ins>
      <w:r w:rsidRPr="00671FDE">
        <w:rPr>
          <w:rFonts w:ascii="Times New Roman" w:hAnsi="Times New Roman"/>
          <w:color w:val="0E101A"/>
          <w:sz w:val="24"/>
          <w:rPrChange w:id="135" w:author="Kimberly" w:date="2023-04-30T04:46:00Z">
            <w:rPr>
              <w:rStyle w:val="s2"/>
              <w:rFonts w:ascii="Arial" w:hAnsi="Arial"/>
              <w:sz w:val="20"/>
            </w:rPr>
          </w:rPrChange>
        </w:rPr>
        <w:t xml:space="preserve"> standing over me and asking about my trip.</w:t>
      </w:r>
    </w:p>
    <w:p w14:paraId="10D0E88F" w14:textId="77777777" w:rsidR="00671FDE" w:rsidRPr="00671FDE" w:rsidRDefault="00671FDE" w:rsidP="00671FDE">
      <w:p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36" w:author="Kimberly" w:date="2023-04-30T04:46:00Z">
            <w:rPr>
              <w:rFonts w:ascii="Arial" w:hAnsi="Arial"/>
              <w:sz w:val="20"/>
            </w:rPr>
          </w:rPrChange>
        </w:rPr>
        <w:pPrChange w:id="137" w:author="Kimberly" w:date="2023-04-30T04:46:00Z">
          <w:pPr/>
        </w:pPrChange>
      </w:pPr>
    </w:p>
    <w:p w14:paraId="39767304" w14:textId="77777777"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E101A"/>
          <w:sz w:val="24"/>
          <w:rPrChange w:id="138" w:author="Kimberly" w:date="2023-04-30T04:46:00Z">
            <w:rPr>
              <w:rFonts w:ascii="Arial" w:hAnsi="Arial"/>
              <w:sz w:val="20"/>
            </w:rPr>
          </w:rPrChange>
        </w:rPr>
        <w:pPrChange w:id="139" w:author="Kimberly" w:date="2023-04-30T04:46:00Z">
          <w:pPr>
            <w:pStyle w:val="ListParagraph"/>
            <w:numPr>
              <w:numId w:val="17"/>
            </w:numPr>
            <w:ind w:hanging="360"/>
          </w:pPr>
        </w:pPrChange>
      </w:pPr>
      <w:r w:rsidRPr="00671FDE">
        <w:rPr>
          <w:rFonts w:ascii="Times New Roman" w:hAnsi="Times New Roman"/>
          <w:color w:val="0E101A"/>
          <w:sz w:val="24"/>
          <w:rPrChange w:id="140" w:author="Kimberly" w:date="2023-04-30T04:46:00Z">
            <w:rPr>
              <w:rStyle w:val="s2"/>
              <w:rFonts w:ascii="Arial" w:hAnsi="Arial"/>
              <w:sz w:val="20"/>
            </w:rPr>
          </w:rPrChange>
        </w:rPr>
        <w:t>I smiled out the window and picked up my space book. I can’t wait to get older and see how it really looks. </w:t>
      </w:r>
    </w:p>
    <w:p w14:paraId="10273BB8" w14:textId="77777777" w:rsidR="00041EB4" w:rsidRDefault="000C4E85" w:rsidP="00671FDE">
      <w:pPr>
        <w:jc w:val="both"/>
        <w:rPr>
          <w:rPrChange w:id="141" w:author="Kimberly" w:date="2023-04-30T04:46:00Z">
            <w:rPr>
              <w:rFonts w:ascii="Arial" w:hAnsi="Arial"/>
              <w:sz w:val="20"/>
            </w:rPr>
          </w:rPrChange>
        </w:rPr>
        <w:pPrChange w:id="142" w:author="Kimberly" w:date="2023-04-30T04:46:00Z">
          <w:pPr/>
        </w:pPrChange>
      </w:pPr>
    </w:p>
    <w:sectPr w:rsidR="00041EB4">
      <w:pgSz w:w="12240" w:h="15840"/>
      <w:pgMar w:top="1440" w:right="1440" w:bottom="1440" w:left="1440" w:header="708" w:footer="708" w:gutter="0"/>
      <w:cols w:space="708"/>
      <w:docGrid w:linePitch="360"/>
      <w:sectPrChange w:id="143" w:author="Kimberly" w:date="2023-04-30T04:46:00Z">
        <w:sectPr w:rsidR="00041EB4">
          <w:pgSz w:w="11906" w:h="16838"/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C72"/>
    <w:multiLevelType w:val="multilevel"/>
    <w:tmpl w:val="9988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94AD2"/>
    <w:multiLevelType w:val="multilevel"/>
    <w:tmpl w:val="21C4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35975"/>
    <w:multiLevelType w:val="multilevel"/>
    <w:tmpl w:val="49FC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F2109"/>
    <w:multiLevelType w:val="hybridMultilevel"/>
    <w:tmpl w:val="00E6D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34F25"/>
    <w:multiLevelType w:val="multilevel"/>
    <w:tmpl w:val="FC0E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0D48AB"/>
    <w:multiLevelType w:val="hybridMultilevel"/>
    <w:tmpl w:val="E0D01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F297B"/>
    <w:multiLevelType w:val="hybridMultilevel"/>
    <w:tmpl w:val="1106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2475E"/>
    <w:multiLevelType w:val="hybridMultilevel"/>
    <w:tmpl w:val="63E00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C168D"/>
    <w:multiLevelType w:val="multilevel"/>
    <w:tmpl w:val="BCC2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745C4D"/>
    <w:multiLevelType w:val="multilevel"/>
    <w:tmpl w:val="7F84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76001"/>
    <w:multiLevelType w:val="multilevel"/>
    <w:tmpl w:val="B53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2E5144"/>
    <w:multiLevelType w:val="multilevel"/>
    <w:tmpl w:val="E3C4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614B7A"/>
    <w:multiLevelType w:val="multilevel"/>
    <w:tmpl w:val="7CD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737A1"/>
    <w:multiLevelType w:val="multilevel"/>
    <w:tmpl w:val="B58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BD29EA"/>
    <w:multiLevelType w:val="multilevel"/>
    <w:tmpl w:val="6DC0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7E2C30"/>
    <w:multiLevelType w:val="multilevel"/>
    <w:tmpl w:val="B050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05D63"/>
    <w:multiLevelType w:val="multilevel"/>
    <w:tmpl w:val="C372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2"/>
  </w:num>
  <w:num w:numId="8">
    <w:abstractNumId w:val="9"/>
  </w:num>
  <w:num w:numId="9">
    <w:abstractNumId w:val="12"/>
  </w:num>
  <w:num w:numId="10">
    <w:abstractNumId w:val="1"/>
  </w:num>
  <w:num w:numId="11">
    <w:abstractNumId w:val="15"/>
  </w:num>
  <w:num w:numId="12">
    <w:abstractNumId w:val="4"/>
  </w:num>
  <w:num w:numId="13">
    <w:abstractNumId w:val="10"/>
  </w:num>
  <w:num w:numId="14">
    <w:abstractNumId w:val="6"/>
  </w:num>
  <w:num w:numId="15">
    <w:abstractNumId w:val="7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DE"/>
    <w:rsid w:val="000209C2"/>
    <w:rsid w:val="000C4E85"/>
    <w:rsid w:val="00113AF2"/>
    <w:rsid w:val="0020329C"/>
    <w:rsid w:val="0025227E"/>
    <w:rsid w:val="00671FDE"/>
    <w:rsid w:val="007433E7"/>
    <w:rsid w:val="00747B72"/>
    <w:rsid w:val="00796C51"/>
    <w:rsid w:val="009110FB"/>
    <w:rsid w:val="00A26443"/>
    <w:rsid w:val="00AA62DD"/>
    <w:rsid w:val="00AC056F"/>
    <w:rsid w:val="00A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D0DC6-CE04-4AD3-8DCE-2B4F95A2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FDE"/>
    <w:pPr>
      <w:ind w:left="720"/>
      <w:contextualSpacing/>
    </w:pPr>
  </w:style>
  <w:style w:type="paragraph" w:customStyle="1" w:styleId="p1">
    <w:name w:val="p1"/>
    <w:basedOn w:val="Normal"/>
    <w:rsid w:val="000C4E85"/>
    <w:pPr>
      <w:spacing w:after="45" w:line="240" w:lineRule="auto"/>
      <w:pPrChange w:id="0" w:author="Kimberly" w:date="2023-04-30T04:46:00Z">
        <w:pPr>
          <w:spacing w:after="45"/>
        </w:pPr>
      </w:pPrChange>
    </w:pPr>
    <w:rPr>
      <w:rFonts w:ascii=".AppleSystemUIFont" w:eastAsiaTheme="minorEastAsia" w:hAnsi=".AppleSystemUIFont" w:cs="Times New Roman"/>
      <w:sz w:val="42"/>
      <w:szCs w:val="42"/>
      <w:lang w:val="en-GB" w:eastAsia="en-GB"/>
      <w:rPrChange w:id="0" w:author="Kimberly" w:date="2023-04-30T04:46:00Z">
        <w:rPr>
          <w:rFonts w:ascii=".AppleSystemUIFont" w:eastAsiaTheme="minorEastAsia" w:hAnsi=".AppleSystemUIFont"/>
          <w:sz w:val="42"/>
          <w:szCs w:val="42"/>
          <w:lang w:val="en-GB" w:eastAsia="en-GB" w:bidi="ar-SA"/>
        </w:rPr>
      </w:rPrChange>
    </w:rPr>
  </w:style>
  <w:style w:type="paragraph" w:customStyle="1" w:styleId="p2">
    <w:name w:val="p2"/>
    <w:basedOn w:val="Normal"/>
    <w:rsid w:val="000C4E85"/>
    <w:pPr>
      <w:spacing w:after="45" w:line="240" w:lineRule="auto"/>
      <w:pPrChange w:id="1" w:author="Kimberly" w:date="2023-04-30T04:46:00Z">
        <w:pPr>
          <w:spacing w:after="45"/>
        </w:pPr>
      </w:pPrChange>
    </w:pPr>
    <w:rPr>
      <w:rFonts w:ascii=".AppleSystemUIFont" w:eastAsiaTheme="minorEastAsia" w:hAnsi=".AppleSystemUIFont" w:cs="Times New Roman"/>
      <w:sz w:val="42"/>
      <w:szCs w:val="42"/>
      <w:lang w:val="en-GB" w:eastAsia="en-GB"/>
      <w:rPrChange w:id="1" w:author="Kimberly" w:date="2023-04-30T04:46:00Z">
        <w:rPr>
          <w:rFonts w:ascii=".AppleSystemUIFont" w:eastAsiaTheme="minorEastAsia" w:hAnsi=".AppleSystemUIFont"/>
          <w:sz w:val="42"/>
          <w:szCs w:val="42"/>
          <w:lang w:val="en-GB" w:eastAsia="en-GB" w:bidi="ar-SA"/>
        </w:rPr>
      </w:rPrChange>
    </w:rPr>
  </w:style>
  <w:style w:type="paragraph" w:customStyle="1" w:styleId="p3">
    <w:name w:val="p3"/>
    <w:basedOn w:val="Normal"/>
    <w:rsid w:val="000C4E85"/>
    <w:pPr>
      <w:spacing w:after="0" w:line="240" w:lineRule="auto"/>
      <w:pPrChange w:id="2" w:author="Kimberly" w:date="2023-04-30T04:46:00Z">
        <w:pPr/>
      </w:pPrChange>
    </w:pPr>
    <w:rPr>
      <w:rFonts w:ascii=".AppleSystemUIFont" w:eastAsiaTheme="minorEastAsia" w:hAnsi=".AppleSystemUIFont" w:cs="Times New Roman"/>
      <w:sz w:val="26"/>
      <w:szCs w:val="26"/>
      <w:lang w:val="en-GB" w:eastAsia="en-GB"/>
      <w:rPrChange w:id="2" w:author="Kimberly" w:date="2023-04-30T04:46:00Z">
        <w:rPr>
          <w:rFonts w:ascii=".AppleSystemUIFont" w:eastAsiaTheme="minorEastAsia" w:hAnsi=".AppleSystemUIFont"/>
          <w:sz w:val="26"/>
          <w:szCs w:val="26"/>
          <w:lang w:val="en-GB" w:eastAsia="en-GB" w:bidi="ar-SA"/>
        </w:rPr>
      </w:rPrChange>
    </w:rPr>
  </w:style>
  <w:style w:type="paragraph" w:customStyle="1" w:styleId="p4">
    <w:name w:val="p4"/>
    <w:basedOn w:val="Normal"/>
    <w:rsid w:val="000C4E85"/>
    <w:pPr>
      <w:spacing w:after="0" w:line="240" w:lineRule="auto"/>
      <w:pPrChange w:id="3" w:author="Kimberly" w:date="2023-04-30T04:46:00Z">
        <w:pPr/>
      </w:pPrChange>
    </w:pPr>
    <w:rPr>
      <w:rFonts w:ascii=".AppleSystemUIFont" w:eastAsiaTheme="minorEastAsia" w:hAnsi=".AppleSystemUIFont" w:cs="Times New Roman"/>
      <w:sz w:val="26"/>
      <w:szCs w:val="26"/>
      <w:lang w:val="en-GB" w:eastAsia="en-GB"/>
      <w:rPrChange w:id="3" w:author="Kimberly" w:date="2023-04-30T04:46:00Z">
        <w:rPr>
          <w:rFonts w:ascii=".AppleSystemUIFont" w:eastAsiaTheme="minorEastAsia" w:hAnsi=".AppleSystemUIFont"/>
          <w:sz w:val="26"/>
          <w:szCs w:val="26"/>
          <w:lang w:val="en-GB" w:eastAsia="en-GB" w:bidi="ar-SA"/>
        </w:rPr>
      </w:rPrChange>
    </w:rPr>
  </w:style>
  <w:style w:type="character" w:customStyle="1" w:styleId="s1">
    <w:name w:val="s1"/>
    <w:basedOn w:val="DefaultParagraphFont"/>
    <w:rsid w:val="000C4E85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0C4E8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0C4E85"/>
  </w:style>
  <w:style w:type="paragraph" w:styleId="BalloonText">
    <w:name w:val="Balloon Text"/>
    <w:basedOn w:val="Normal"/>
    <w:link w:val="BalloonTextChar"/>
    <w:uiPriority w:val="99"/>
    <w:semiHidden/>
    <w:unhideWhenUsed/>
    <w:rsid w:val="000C4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8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C4E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ADEA-F490-484D-8042-0FCEA09A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XPS 9560</cp:lastModifiedBy>
  <cp:revision>1</cp:revision>
  <dcterms:created xsi:type="dcterms:W3CDTF">2023-04-30T11:42:00Z</dcterms:created>
  <dcterms:modified xsi:type="dcterms:W3CDTF">2023-04-30T11:47:00Z</dcterms:modified>
</cp:coreProperties>
</file>